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35" w:rsidRDefault="00A77DF8">
      <w:pPr>
        <w:rPr>
          <w:rStyle w:val="apple-style-span"/>
          <w:rFonts w:ascii="Verdana" w:hAnsi="Verdana"/>
          <w:color w:val="000000"/>
          <w:sz w:val="24"/>
          <w:szCs w:val="24"/>
        </w:rPr>
      </w:pPr>
      <w:r>
        <w:rPr>
          <w:rStyle w:val="apple-style-span"/>
          <w:rFonts w:ascii="Verdana" w:hAnsi="Verdana"/>
          <w:color w:val="000000"/>
          <w:szCs w:val="21"/>
        </w:rPr>
        <w:t xml:space="preserve">    </w:t>
      </w:r>
      <w:ins w:id="0" w:author="123321" w:date="2011-10-19T14:02:00Z">
        <w:r w:rsidR="002E117F">
          <w:rPr>
            <w:rStyle w:val="apple-style-span"/>
            <w:rFonts w:ascii="Verdana" w:hAnsi="Verdana" w:hint="eastAsia"/>
            <w:color w:val="000000"/>
            <w:szCs w:val="21"/>
          </w:rPr>
          <w:t xml:space="preserve"> </w:t>
        </w:r>
      </w:ins>
      <w:r w:rsidR="00AD1EB6">
        <w:rPr>
          <w:rStyle w:val="apple-style-span"/>
          <w:rFonts w:ascii="Verdana" w:hAnsi="Verdana" w:hint="eastAsia"/>
          <w:color w:val="000000"/>
          <w:szCs w:val="21"/>
        </w:rPr>
        <w:t xml:space="preserve">                    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如何提高团队的产品意识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="00D6625E">
        <w:rPr>
          <w:rStyle w:val="apple-style-span"/>
          <w:rFonts w:ascii="Verdana" w:hAnsi="Verdana" w:hint="eastAsia"/>
          <w:color w:val="000000"/>
          <w:sz w:val="24"/>
          <w:szCs w:val="24"/>
        </w:rPr>
        <w:t>各位领导，各位同事，</w:t>
      </w:r>
      <w:r w:rsidR="00C156E6">
        <w:rPr>
          <w:rStyle w:val="apple-style-span"/>
          <w:rFonts w:ascii="Verdana" w:hAnsi="Verdana" w:hint="eastAsia"/>
          <w:color w:val="000000"/>
          <w:sz w:val="24"/>
          <w:szCs w:val="24"/>
        </w:rPr>
        <w:t>大家好，</w:t>
      </w:r>
      <w:r w:rsidR="009D40CE">
        <w:rPr>
          <w:rStyle w:val="apple-style-span"/>
          <w:rFonts w:ascii="Verdana" w:hAnsi="Verdana" w:hint="eastAsia"/>
          <w:color w:val="000000"/>
          <w:sz w:val="24"/>
          <w:szCs w:val="24"/>
        </w:rPr>
        <w:t>我是浙江校讯通研发团队的</w:t>
      </w:r>
      <w:r w:rsidR="00D62856">
        <w:rPr>
          <w:rStyle w:val="apple-style-span"/>
          <w:rFonts w:ascii="Verdana" w:hAnsi="Verdana" w:hint="eastAsia"/>
          <w:color w:val="000000"/>
          <w:sz w:val="24"/>
          <w:szCs w:val="24"/>
        </w:rPr>
        <w:t>***</w:t>
      </w:r>
      <w:r w:rsidR="00103B41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bookmarkStart w:id="1" w:name="_GoBack"/>
      <w:bookmarkEnd w:id="1"/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今天好高兴能站在这里跟</w:t>
      </w:r>
      <w:r w:rsidR="008A7A2B">
        <w:rPr>
          <w:rStyle w:val="apple-style-span"/>
          <w:rFonts w:ascii="Verdana" w:hAnsi="Verdana"/>
          <w:color w:val="000000"/>
          <w:sz w:val="24"/>
          <w:szCs w:val="24"/>
        </w:rPr>
        <w:t>大家分享我对产品开发的理解，以及对如何提高团队的产品意识提出几</w:t>
      </w:r>
      <w:r w:rsidR="008A7A2B">
        <w:rPr>
          <w:rStyle w:val="apple-style-span"/>
          <w:rFonts w:ascii="Verdana" w:hAnsi="Verdana" w:hint="eastAsia"/>
          <w:color w:val="000000"/>
          <w:sz w:val="24"/>
          <w:szCs w:val="24"/>
        </w:rPr>
        <w:t>个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观点。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公司在校讯通项目的研发与运营上已经有多年的经验，已经形成了具有相当规模的用户群，并且得到最终用户不小的反馈意见，</w:t>
      </w:r>
      <w:r w:rsidR="00D62856">
        <w:rPr>
          <w:rStyle w:val="apple-style-span"/>
          <w:rFonts w:ascii="Verdana" w:hAnsi="Verdana"/>
          <w:color w:val="000000"/>
          <w:sz w:val="24"/>
          <w:szCs w:val="24"/>
        </w:rPr>
        <w:t>积累许多有意义的用户需求，从而令我们能把校讯通平台越来越迎合大</w:t>
      </w:r>
      <w:r w:rsidR="00D62856">
        <w:rPr>
          <w:rStyle w:val="apple-style-span"/>
          <w:rFonts w:ascii="Verdana" w:hAnsi="Verdana" w:hint="eastAsia"/>
          <w:color w:val="000000"/>
          <w:sz w:val="24"/>
          <w:szCs w:val="24"/>
        </w:rPr>
        <w:t>部分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用户的需求。虽然我们能快速响应与解决用户的需求，但纵观目前平台上的功能分布，平台系统已经显得越来越重，</w:t>
      </w:r>
      <w:r w:rsidR="0022497C">
        <w:rPr>
          <w:rStyle w:val="apple-style-span"/>
          <w:rFonts w:ascii="Verdana" w:hAnsi="Verdana" w:hint="eastAsia"/>
          <w:color w:val="000000"/>
          <w:sz w:val="24"/>
          <w:szCs w:val="24"/>
        </w:rPr>
        <w:t>甚至</w:t>
      </w:r>
      <w:r w:rsidR="00F209D7">
        <w:rPr>
          <w:rStyle w:val="apple-style-span"/>
          <w:rFonts w:ascii="Verdana" w:hAnsi="Verdana"/>
          <w:color w:val="000000"/>
          <w:sz w:val="24"/>
          <w:szCs w:val="24"/>
        </w:rPr>
        <w:t>部分功能设计或布局显得杂乱</w:t>
      </w:r>
      <w:r w:rsidR="00F209D7">
        <w:rPr>
          <w:rStyle w:val="apple-style-span"/>
          <w:rFonts w:ascii="Verdana" w:hAnsi="Verdana" w:hint="eastAsia"/>
          <w:color w:val="000000"/>
          <w:sz w:val="24"/>
          <w:szCs w:val="24"/>
        </w:rPr>
        <w:t>、</w:t>
      </w:r>
      <w:r w:rsidR="00FA4246">
        <w:rPr>
          <w:rStyle w:val="apple-style-span"/>
          <w:rFonts w:ascii="Verdana" w:hAnsi="Verdana"/>
          <w:color w:val="000000"/>
          <w:sz w:val="24"/>
          <w:szCs w:val="24"/>
        </w:rPr>
        <w:t>重复</w:t>
      </w:r>
      <w:r w:rsidR="00FA4246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9B3FBF">
        <w:rPr>
          <w:rStyle w:val="apple-style-span"/>
          <w:rFonts w:ascii="Verdana" w:hAnsi="Verdana" w:hint="eastAsia"/>
          <w:color w:val="000000"/>
          <w:sz w:val="24"/>
          <w:szCs w:val="24"/>
        </w:rPr>
        <w:t>从而</w:t>
      </w:r>
      <w:r w:rsidR="000D266E">
        <w:rPr>
          <w:rStyle w:val="apple-style-span"/>
          <w:rFonts w:ascii="Verdana" w:hAnsi="Verdana" w:hint="eastAsia"/>
          <w:color w:val="000000"/>
          <w:sz w:val="24"/>
          <w:szCs w:val="24"/>
        </w:rPr>
        <w:t>导致</w:t>
      </w:r>
      <w:r w:rsidR="00680FE8">
        <w:rPr>
          <w:rStyle w:val="apple-style-span"/>
          <w:rFonts w:ascii="Verdana" w:hAnsi="Verdana"/>
          <w:color w:val="000000"/>
          <w:sz w:val="24"/>
          <w:szCs w:val="24"/>
        </w:rPr>
        <w:t>用户反映</w:t>
      </w:r>
      <w:r w:rsidR="00680FE8">
        <w:rPr>
          <w:rStyle w:val="apple-style-span"/>
          <w:rFonts w:ascii="Verdana" w:hAnsi="Verdana" w:hint="eastAsia"/>
          <w:color w:val="000000"/>
          <w:sz w:val="24"/>
          <w:szCs w:val="24"/>
        </w:rPr>
        <w:t>系统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显得复杂，难懂。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作为研发人员，</w:t>
      </w:r>
      <w:r w:rsidR="004939F8">
        <w:rPr>
          <w:rStyle w:val="apple-style-span"/>
          <w:rFonts w:ascii="Verdana" w:hAnsi="Verdana" w:hint="eastAsia"/>
          <w:color w:val="000000"/>
          <w:sz w:val="24"/>
          <w:szCs w:val="24"/>
        </w:rPr>
        <w:t>大多数的人</w:t>
      </w:r>
      <w:r w:rsidR="00B02BDF" w:rsidRPr="006334BA">
        <w:rPr>
          <w:rStyle w:val="apple-style-span"/>
          <w:rFonts w:ascii="Verdana" w:hAnsi="Verdana" w:hint="eastAsia"/>
          <w:color w:val="000000"/>
          <w:sz w:val="24"/>
          <w:szCs w:val="24"/>
        </w:rPr>
        <w:t>在潜意识里更多地是把自己当作一个“程序的编写者”，而不是一个真正的“产品设计者”。经过我们程序员的手创造出来的软件产品，其实不应只是冷冰冰的一段代码而已，而应该是有生命的，应该具备“智能”、甚至是具备“情感”的一个玩意。</w:t>
      </w:r>
      <w:r w:rsidR="00AA7E34" w:rsidRPr="00A77DF8">
        <w:rPr>
          <w:rStyle w:val="apple-style-span"/>
          <w:rFonts w:ascii="Verdana" w:hAnsi="Verdana"/>
          <w:color w:val="000000"/>
          <w:sz w:val="24"/>
          <w:szCs w:val="24"/>
        </w:rPr>
        <w:t>我们时常都要处理各种各样的需求，</w:t>
      </w:r>
      <w:r w:rsidR="00771480">
        <w:rPr>
          <w:rStyle w:val="apple-style-span"/>
          <w:rFonts w:ascii="Verdana" w:hAnsi="Verdana"/>
          <w:color w:val="000000"/>
          <w:sz w:val="24"/>
          <w:szCs w:val="24"/>
        </w:rPr>
        <w:t>这里我们应该要以产品的角度去</w:t>
      </w:r>
      <w:r w:rsidR="00771480">
        <w:rPr>
          <w:rStyle w:val="apple-style-span"/>
          <w:rFonts w:ascii="Verdana" w:hAnsi="Verdana" w:hint="eastAsia"/>
          <w:color w:val="000000"/>
          <w:sz w:val="24"/>
          <w:szCs w:val="24"/>
        </w:rPr>
        <w:t>思考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如何去实现这些用户需求，</w:t>
      </w:r>
      <w:r w:rsidR="00994366">
        <w:rPr>
          <w:rStyle w:val="apple-style-span"/>
          <w:rFonts w:ascii="Verdana" w:hAnsi="Verdana" w:hint="eastAsia"/>
          <w:color w:val="000000"/>
          <w:sz w:val="24"/>
          <w:szCs w:val="24"/>
        </w:rPr>
        <w:t>从而提高平台</w:t>
      </w:r>
      <w:r w:rsidR="008A13C5">
        <w:rPr>
          <w:rStyle w:val="apple-style-span"/>
          <w:rFonts w:ascii="Verdana" w:hAnsi="Verdana" w:hint="eastAsia"/>
          <w:color w:val="000000"/>
          <w:sz w:val="24"/>
          <w:szCs w:val="24"/>
        </w:rPr>
        <w:t>的可用性，</w:t>
      </w:r>
      <w:r w:rsidR="008B6395">
        <w:rPr>
          <w:rStyle w:val="apple-style-span"/>
          <w:rFonts w:ascii="Verdana" w:hAnsi="Verdana"/>
          <w:color w:val="000000"/>
          <w:sz w:val="24"/>
          <w:szCs w:val="24"/>
        </w:rPr>
        <w:t>我们可以从以下几</w:t>
      </w:r>
      <w:r w:rsidR="008B6395">
        <w:rPr>
          <w:rStyle w:val="apple-style-span"/>
          <w:rFonts w:ascii="Verdana" w:hAnsi="Verdana" w:hint="eastAsia"/>
          <w:color w:val="000000"/>
          <w:sz w:val="24"/>
          <w:szCs w:val="24"/>
        </w:rPr>
        <w:t>点</w:t>
      </w:r>
      <w:r w:rsidR="00B22ECA" w:rsidRPr="00A77DF8">
        <w:rPr>
          <w:rStyle w:val="apple-style-span"/>
          <w:rFonts w:ascii="Verdana" w:hAnsi="Verdana"/>
          <w:color w:val="000000"/>
          <w:sz w:val="24"/>
          <w:szCs w:val="24"/>
        </w:rPr>
        <w:t>提高团队的产品意识</w:t>
      </w:r>
      <w:r w:rsidR="005449A0">
        <w:rPr>
          <w:rStyle w:val="apple-style-span"/>
          <w:rFonts w:ascii="Verdana" w:hAnsi="Verdana" w:hint="eastAsia"/>
          <w:color w:val="000000"/>
          <w:sz w:val="24"/>
          <w:szCs w:val="24"/>
        </w:rPr>
        <w:t>：</w:t>
      </w:r>
      <w:r w:rsidRPr="006334BA">
        <w:rPr>
          <w:rStyle w:val="apple-style-span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       1</w:t>
      </w:r>
      <w:r w:rsidR="004A4D0F">
        <w:rPr>
          <w:rStyle w:val="apple-style-span"/>
          <w:rFonts w:ascii="Verdana" w:hAnsi="Verdana"/>
          <w:color w:val="000000"/>
          <w:sz w:val="24"/>
          <w:szCs w:val="24"/>
        </w:rPr>
        <w:t>、了解功能的使用用户群体的占比情况，有时我们接收到的</w:t>
      </w:r>
      <w:r w:rsidR="004A4D0F">
        <w:rPr>
          <w:rStyle w:val="apple-style-span"/>
          <w:rFonts w:ascii="Verdana" w:hAnsi="Verdana" w:hint="eastAsia"/>
          <w:color w:val="000000"/>
          <w:sz w:val="24"/>
          <w:szCs w:val="24"/>
        </w:rPr>
        <w:t>开发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需求可能是来自于个别的学校的个性化需求，在这种情况，我们应该要认真分析此类需求的潜在用户</w:t>
      </w:r>
      <w:r w:rsidR="000E65B9">
        <w:rPr>
          <w:rStyle w:val="apple-style-span"/>
          <w:rFonts w:ascii="Verdana" w:hAnsi="Verdana" w:hint="eastAsia"/>
          <w:color w:val="000000"/>
          <w:sz w:val="24"/>
          <w:szCs w:val="24"/>
        </w:rPr>
        <w:t>到底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有哪些，不能直接作为新功能向全部用户直接开放，要不然只会让用户觉得系统越来越复杂，针对此种情况，我们最好用采用技术手段去实现个性化的配置，让代理商或学校根据实际情况进行配置使用。</w:t>
      </w:r>
      <w:r w:rsidR="00580D77">
        <w:rPr>
          <w:rStyle w:val="apple-style-span"/>
          <w:rFonts w:ascii="Verdana" w:hAnsi="Verdana" w:hint="eastAsia"/>
          <w:color w:val="000000"/>
          <w:sz w:val="24"/>
          <w:szCs w:val="24"/>
        </w:rPr>
        <w:t>这样就不会令</w:t>
      </w:r>
      <w:r w:rsidR="003D070C">
        <w:rPr>
          <w:rStyle w:val="apple-style-span"/>
          <w:rFonts w:ascii="Verdana" w:hAnsi="Verdana" w:hint="eastAsia"/>
          <w:color w:val="000000"/>
          <w:sz w:val="24"/>
          <w:szCs w:val="24"/>
        </w:rPr>
        <w:t>到系统显得</w:t>
      </w:r>
      <w:r w:rsidR="00397E9A">
        <w:rPr>
          <w:rStyle w:val="apple-style-span"/>
          <w:rFonts w:ascii="Verdana" w:hAnsi="Verdana" w:hint="eastAsia"/>
          <w:color w:val="000000"/>
          <w:sz w:val="24"/>
          <w:szCs w:val="24"/>
        </w:rPr>
        <w:t>杂乱。</w:t>
      </w:r>
    </w:p>
    <w:p w:rsidR="00A97EE0" w:rsidRPr="00D46858" w:rsidRDefault="00F05035" w:rsidP="007605F2">
      <w:pPr>
        <w:ind w:firstLineChars="250" w:firstLine="600"/>
        <w:rPr>
          <w:rStyle w:val="apple-style-span"/>
          <w:sz w:val="24"/>
          <w:szCs w:val="24"/>
        </w:rPr>
      </w:pP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2</w:t>
      </w: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、易懂性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917AB0">
        <w:rPr>
          <w:rStyle w:val="apple-style-span"/>
          <w:rFonts w:ascii="Verdana" w:hAnsi="Verdana" w:hint="eastAsia"/>
          <w:color w:val="000000"/>
          <w:sz w:val="24"/>
          <w:szCs w:val="24"/>
        </w:rPr>
        <w:t>现在我们平台上已经定义好多的功能。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用户对应用系统的第一感觉除了是关注外观</w:t>
      </w:r>
      <w:r w:rsidR="00813504">
        <w:rPr>
          <w:rStyle w:val="apple-style-span"/>
          <w:rFonts w:ascii="Verdana" w:hAnsi="Verdana" w:hint="eastAsia"/>
          <w:color w:val="000000"/>
          <w:sz w:val="24"/>
          <w:szCs w:val="24"/>
        </w:rPr>
        <w:t>风格，其次就是功能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菜单布局。</w:t>
      </w:r>
      <w:r w:rsidR="006C178F">
        <w:rPr>
          <w:rStyle w:val="apple-style-span"/>
          <w:rFonts w:ascii="Verdana" w:hAnsi="Verdana" w:hint="eastAsia"/>
          <w:color w:val="000000"/>
          <w:sz w:val="24"/>
          <w:szCs w:val="24"/>
        </w:rPr>
        <w:t>例如，当前系统中就有“</w:t>
      </w:r>
      <w:r w:rsidR="00C70D35">
        <w:rPr>
          <w:rStyle w:val="apple-style-span"/>
          <w:rFonts w:ascii="Verdana" w:hAnsi="Verdana" w:hint="eastAsia"/>
          <w:color w:val="000000"/>
          <w:sz w:val="24"/>
          <w:szCs w:val="24"/>
        </w:rPr>
        <w:t>发送短信</w:t>
      </w:r>
      <w:r w:rsidR="006C178F">
        <w:rPr>
          <w:rStyle w:val="apple-style-span"/>
          <w:rFonts w:ascii="Verdana" w:hAnsi="Verdana" w:hint="eastAsia"/>
          <w:color w:val="000000"/>
          <w:sz w:val="24"/>
          <w:szCs w:val="24"/>
        </w:rPr>
        <w:t>”、“</w:t>
      </w:r>
      <w:r w:rsidR="00C70D35">
        <w:rPr>
          <w:rStyle w:val="apple-style-span"/>
          <w:rFonts w:ascii="Verdana" w:hAnsi="Verdana" w:hint="eastAsia"/>
          <w:color w:val="000000"/>
          <w:sz w:val="24"/>
          <w:szCs w:val="24"/>
        </w:rPr>
        <w:t>快速统发</w:t>
      </w:r>
      <w:r w:rsidR="006C178F">
        <w:rPr>
          <w:rStyle w:val="apple-style-span"/>
          <w:rFonts w:ascii="Verdana" w:hAnsi="Verdana" w:hint="eastAsia"/>
          <w:color w:val="000000"/>
          <w:sz w:val="24"/>
          <w:szCs w:val="24"/>
        </w:rPr>
        <w:t>”</w:t>
      </w:r>
      <w:r w:rsidR="00C70D35">
        <w:rPr>
          <w:rStyle w:val="apple-style-span"/>
          <w:rFonts w:ascii="Verdana" w:hAnsi="Verdana" w:hint="eastAsia"/>
          <w:color w:val="000000"/>
          <w:sz w:val="24"/>
          <w:szCs w:val="24"/>
        </w:rPr>
        <w:t>以及“即点即发”功能</w:t>
      </w:r>
      <w:r w:rsidR="00B43670">
        <w:rPr>
          <w:rStyle w:val="apple-style-span"/>
          <w:rFonts w:ascii="Verdana" w:hAnsi="Verdana" w:hint="eastAsia"/>
          <w:color w:val="000000"/>
          <w:sz w:val="24"/>
          <w:szCs w:val="24"/>
        </w:rPr>
        <w:t>，虽然这些功能作用各不相同，但却给用户的感觉是容易混淆</w:t>
      </w:r>
      <w:r w:rsidR="00E74CF8">
        <w:rPr>
          <w:rStyle w:val="apple-style-span"/>
          <w:rFonts w:ascii="Verdana" w:hAnsi="Verdana" w:hint="eastAsia"/>
          <w:color w:val="000000"/>
          <w:sz w:val="24"/>
          <w:szCs w:val="24"/>
        </w:rPr>
        <w:t>，难以区分的</w:t>
      </w:r>
      <w:r w:rsidR="006C178F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  <w:r w:rsidR="00A84FC6" w:rsidRPr="00FA1C64">
        <w:rPr>
          <w:rStyle w:val="apple-style-span"/>
          <w:rFonts w:ascii="Verdana" w:hAnsi="Verdana"/>
          <w:color w:val="000000"/>
          <w:sz w:val="24"/>
          <w:szCs w:val="24"/>
        </w:rPr>
        <w:t>菜单是应用系统给用户的第一个界面，菜单设计的好坏，将直接影响用户对应用软件的使用效果</w:t>
      </w:r>
      <w:r w:rsidR="00A84FC6" w:rsidRPr="00FA1C64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543597">
        <w:rPr>
          <w:rStyle w:val="apple-style-span"/>
          <w:rFonts w:ascii="Verdana" w:hAnsi="Verdana" w:hint="eastAsia"/>
          <w:color w:val="000000"/>
          <w:sz w:val="24"/>
          <w:szCs w:val="24"/>
        </w:rPr>
        <w:t>我们应当重视菜单的命名规范以及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菜单中</w:t>
      </w:r>
      <w:r w:rsidR="009414A0">
        <w:rPr>
          <w:rStyle w:val="apple-style-span"/>
          <w:rFonts w:ascii="Verdana" w:hAnsi="Verdana" w:hint="eastAsia"/>
          <w:color w:val="000000"/>
          <w:sz w:val="24"/>
          <w:szCs w:val="24"/>
        </w:rPr>
        <w:t>所定义</w:t>
      </w:r>
      <w:r w:rsidR="00F07E93">
        <w:rPr>
          <w:rStyle w:val="apple-style-span"/>
          <w:rFonts w:ascii="Verdana" w:hAnsi="Verdana" w:hint="eastAsia"/>
          <w:color w:val="000000"/>
          <w:sz w:val="24"/>
          <w:szCs w:val="24"/>
        </w:rPr>
        <w:t>的子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功能</w:t>
      </w:r>
      <w:r w:rsidR="00C224B6">
        <w:rPr>
          <w:rStyle w:val="apple-style-span"/>
          <w:rFonts w:ascii="Verdana" w:hAnsi="Verdana" w:hint="eastAsia"/>
          <w:color w:val="000000"/>
          <w:sz w:val="24"/>
          <w:szCs w:val="24"/>
        </w:rPr>
        <w:t>菜单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的排列是否具有逻辑性，</w:t>
      </w:r>
      <w:r w:rsidR="008028C0">
        <w:rPr>
          <w:rStyle w:val="apple-style-span"/>
          <w:rFonts w:ascii="Verdana" w:hAnsi="Verdana" w:hint="eastAsia"/>
          <w:color w:val="000000"/>
          <w:sz w:val="24"/>
          <w:szCs w:val="24"/>
        </w:rPr>
        <w:t>应</w:t>
      </w:r>
      <w:r w:rsidR="00062A45">
        <w:rPr>
          <w:rStyle w:val="apple-style-span"/>
          <w:rFonts w:ascii="Verdana" w:hAnsi="Verdana" w:hint="eastAsia"/>
          <w:color w:val="000000"/>
          <w:sz w:val="24"/>
          <w:szCs w:val="24"/>
        </w:rPr>
        <w:t>合理</w:t>
      </w:r>
      <w:r w:rsidR="008028C0">
        <w:rPr>
          <w:rStyle w:val="apple-style-span"/>
          <w:rFonts w:ascii="Verdana" w:hAnsi="Verdana" w:hint="eastAsia"/>
          <w:color w:val="000000"/>
          <w:sz w:val="24"/>
          <w:szCs w:val="24"/>
        </w:rPr>
        <w:t>有效</w:t>
      </w:r>
      <w:r w:rsidR="00062A45">
        <w:rPr>
          <w:rStyle w:val="apple-style-span"/>
          <w:rFonts w:ascii="Verdana" w:hAnsi="Verdana" w:hint="eastAsia"/>
          <w:color w:val="000000"/>
          <w:sz w:val="24"/>
          <w:szCs w:val="24"/>
        </w:rPr>
        <w:t>的组织菜单</w:t>
      </w:r>
      <w:r w:rsidR="001F262A">
        <w:rPr>
          <w:rStyle w:val="apple-style-span"/>
          <w:rFonts w:ascii="Verdana" w:hAnsi="Verdana" w:hint="eastAsia"/>
          <w:color w:val="000000"/>
          <w:sz w:val="24"/>
          <w:szCs w:val="24"/>
        </w:rPr>
        <w:t>，不能出现意思相近或歧义的功能名。</w:t>
      </w:r>
      <w:r w:rsidR="00C15508" w:rsidRPr="00AA3FE4">
        <w:rPr>
          <w:rStyle w:val="apple-style-span"/>
          <w:rFonts w:ascii="Verdana" w:hAnsi="Verdana"/>
          <w:color w:val="000000"/>
          <w:sz w:val="24"/>
          <w:szCs w:val="24"/>
        </w:rPr>
        <w:t>好的菜单设计有助于用户对菜单的学习，对应用软件的学习，较快地掌握应用软件</w:t>
      </w:r>
      <w:r w:rsidR="00346CFD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  <w:r w:rsidR="00235B77">
        <w:rPr>
          <w:rStyle w:val="apple-style-span"/>
          <w:rFonts w:ascii="Verdana" w:hAnsi="Verdana" w:hint="eastAsia"/>
          <w:color w:val="000000"/>
          <w:sz w:val="24"/>
          <w:szCs w:val="24"/>
        </w:rPr>
        <w:t>如果</w:t>
      </w:r>
      <w:r w:rsidR="00235B77" w:rsidRPr="00235B77">
        <w:rPr>
          <w:rStyle w:val="apple-style-span"/>
          <w:rFonts w:ascii="Verdana" w:hAnsi="Verdana"/>
          <w:color w:val="000000"/>
          <w:sz w:val="24"/>
          <w:szCs w:val="24"/>
        </w:rPr>
        <w:t>菜单排列是有逻辑性的，命名是一看就懂的，用户就不会</w:t>
      </w:r>
      <w:r w:rsidR="00FA4B0F">
        <w:rPr>
          <w:rStyle w:val="apple-style-span"/>
          <w:rFonts w:ascii="Verdana" w:hAnsi="Verdana" w:hint="eastAsia"/>
          <w:color w:val="000000"/>
          <w:sz w:val="24"/>
          <w:szCs w:val="24"/>
        </w:rPr>
        <w:t>感觉到</w:t>
      </w:r>
      <w:r w:rsidR="00235B77" w:rsidRPr="00235B77">
        <w:rPr>
          <w:rStyle w:val="apple-style-span"/>
          <w:rFonts w:ascii="Verdana" w:hAnsi="Verdana"/>
          <w:color w:val="000000"/>
          <w:sz w:val="24"/>
          <w:szCs w:val="24"/>
        </w:rPr>
        <w:t>彷徨</w:t>
      </w:r>
      <w:r w:rsidR="00FA4B0F">
        <w:rPr>
          <w:rStyle w:val="apple-style-span"/>
          <w:rFonts w:ascii="Verdana" w:hAnsi="Verdana" w:hint="eastAsia"/>
          <w:color w:val="000000"/>
          <w:sz w:val="24"/>
          <w:szCs w:val="24"/>
        </w:rPr>
        <w:t>、上手难</w:t>
      </w:r>
      <w:r w:rsidR="0022468A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  <w:del w:id="2" w:author="ygl" w:date="2011-10-19T10:37:00Z">
        <w:r w:rsidR="00A77DF8" w:rsidRPr="00AA3FE4" w:rsidDel="00C4633E">
          <w:rPr>
            <w:rStyle w:val="apple-style-span"/>
          </w:rPr>
          <w:br/>
        </w:r>
      </w:del>
      <w:r w:rsidR="003D0BEB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="003D0BEB">
        <w:rPr>
          <w:rStyle w:val="apple-style-span"/>
          <w:rFonts w:ascii="Verdana" w:hAnsi="Verdana" w:hint="eastAsia"/>
          <w:color w:val="000000"/>
          <w:sz w:val="24"/>
          <w:szCs w:val="24"/>
        </w:rPr>
        <w:t>3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、从功能的便</w:t>
      </w:r>
      <w:r w:rsidR="00597D70">
        <w:rPr>
          <w:rStyle w:val="apple-style-span"/>
          <w:rFonts w:ascii="Verdana" w:hAnsi="Verdana"/>
          <w:color w:val="000000"/>
          <w:sz w:val="24"/>
          <w:szCs w:val="24"/>
        </w:rPr>
        <w:t>利性上进行思考，有用户会抱怨说，某些具有相关性的功能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并</w:t>
      </w:r>
      <w:r w:rsidR="00597D70">
        <w:rPr>
          <w:rStyle w:val="apple-style-span"/>
          <w:rFonts w:ascii="Verdana" w:hAnsi="Verdana"/>
          <w:color w:val="000000"/>
          <w:sz w:val="24"/>
          <w:szCs w:val="24"/>
        </w:rPr>
        <w:t>没有很好的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联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接起来，要达到一个目的往往需要两个</w:t>
      </w:r>
      <w:r w:rsidR="00E87702">
        <w:rPr>
          <w:rStyle w:val="apple-style-span"/>
          <w:rFonts w:ascii="Verdana" w:hAnsi="Verdana" w:hint="eastAsia"/>
          <w:color w:val="000000"/>
          <w:sz w:val="24"/>
          <w:szCs w:val="24"/>
        </w:rPr>
        <w:t>以上的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功能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模块</w:t>
      </w:r>
      <w:r w:rsidR="00AC6101">
        <w:rPr>
          <w:rStyle w:val="apple-style-span"/>
          <w:rFonts w:ascii="Verdana" w:hAnsi="Verdana" w:hint="eastAsia"/>
          <w:color w:val="000000"/>
          <w:sz w:val="24"/>
          <w:szCs w:val="24"/>
        </w:rPr>
        <w:t>之间</w:t>
      </w:r>
      <w:r w:rsidR="00E87702">
        <w:rPr>
          <w:rStyle w:val="apple-style-span"/>
          <w:rFonts w:ascii="Verdana" w:hAnsi="Verdana" w:hint="eastAsia"/>
          <w:color w:val="000000"/>
          <w:sz w:val="24"/>
          <w:szCs w:val="24"/>
        </w:rPr>
        <w:t>进行</w:t>
      </w:r>
      <w:r w:rsidR="00CC35F4">
        <w:rPr>
          <w:rStyle w:val="apple-style-span"/>
          <w:rFonts w:ascii="Verdana" w:hAnsi="Verdana" w:hint="eastAsia"/>
          <w:color w:val="000000"/>
          <w:sz w:val="24"/>
          <w:szCs w:val="24"/>
        </w:rPr>
        <w:t>切换</w:t>
      </w:r>
      <w:r w:rsidR="00682A49">
        <w:rPr>
          <w:rStyle w:val="apple-style-span"/>
          <w:rFonts w:ascii="Verdana" w:hAnsi="Verdana"/>
          <w:color w:val="000000"/>
          <w:sz w:val="24"/>
          <w:szCs w:val="24"/>
        </w:rPr>
        <w:t>操作</w:t>
      </w:r>
      <w:r w:rsidR="00CC35F4">
        <w:rPr>
          <w:rStyle w:val="apple-style-span"/>
          <w:rFonts w:ascii="Verdana" w:hAnsi="Verdana"/>
          <w:color w:val="000000"/>
          <w:sz w:val="24"/>
          <w:szCs w:val="24"/>
        </w:rPr>
        <w:t>才能</w:t>
      </w:r>
      <w:r w:rsidR="00CC35F4">
        <w:rPr>
          <w:rStyle w:val="apple-style-span"/>
          <w:rFonts w:ascii="Verdana" w:hAnsi="Verdana" w:hint="eastAsia"/>
          <w:color w:val="000000"/>
          <w:sz w:val="24"/>
          <w:szCs w:val="24"/>
        </w:rPr>
        <w:t>完成。</w:t>
      </w:r>
      <w:r w:rsidR="00F306DE">
        <w:rPr>
          <w:rStyle w:val="apple-style-span"/>
          <w:rFonts w:ascii="Verdana" w:hAnsi="Verdana" w:hint="eastAsia"/>
          <w:color w:val="000000"/>
          <w:sz w:val="24"/>
          <w:szCs w:val="24"/>
        </w:rPr>
        <w:t>因此</w:t>
      </w:r>
      <w:r w:rsidR="00673209">
        <w:rPr>
          <w:rStyle w:val="apple-style-span"/>
          <w:rFonts w:ascii="Verdana" w:hAnsi="Verdana" w:hint="eastAsia"/>
          <w:color w:val="000000"/>
          <w:sz w:val="24"/>
          <w:szCs w:val="24"/>
        </w:rPr>
        <w:t>用户</w:t>
      </w:r>
      <w:r w:rsidR="003F6FBB">
        <w:rPr>
          <w:rStyle w:val="apple-style-span"/>
          <w:rFonts w:ascii="Verdana" w:hAnsi="Verdana" w:hint="eastAsia"/>
          <w:color w:val="000000"/>
          <w:sz w:val="24"/>
          <w:szCs w:val="24"/>
        </w:rPr>
        <w:t>觉得流程过于复杂，且增加了用户的操作量，大大减低了用户的体验感。</w:t>
      </w:r>
      <w:r w:rsidR="00505AFB">
        <w:rPr>
          <w:rStyle w:val="apple-style-span"/>
          <w:rFonts w:ascii="Verdana" w:hAnsi="Verdana" w:hint="eastAsia"/>
          <w:color w:val="000000"/>
          <w:sz w:val="24"/>
          <w:szCs w:val="24"/>
        </w:rPr>
        <w:t>例如，在开学时，</w:t>
      </w:r>
      <w:r w:rsidR="001214AA">
        <w:rPr>
          <w:rStyle w:val="apple-style-span"/>
          <w:rFonts w:ascii="Verdana" w:hAnsi="Verdana" w:hint="eastAsia"/>
          <w:color w:val="000000"/>
          <w:sz w:val="24"/>
          <w:szCs w:val="24"/>
        </w:rPr>
        <w:t>许多</w:t>
      </w:r>
      <w:r w:rsidR="00505AFB">
        <w:rPr>
          <w:rStyle w:val="apple-style-span"/>
          <w:rFonts w:ascii="Verdana" w:hAnsi="Verdana" w:hint="eastAsia"/>
          <w:color w:val="000000"/>
          <w:sz w:val="24"/>
          <w:szCs w:val="24"/>
        </w:rPr>
        <w:t>的新生数据资料需要</w:t>
      </w:r>
      <w:r w:rsidR="00587AE4">
        <w:rPr>
          <w:rStyle w:val="apple-style-span"/>
          <w:rFonts w:ascii="Verdana" w:hAnsi="Verdana" w:hint="eastAsia"/>
          <w:color w:val="000000"/>
          <w:sz w:val="24"/>
          <w:szCs w:val="24"/>
        </w:rPr>
        <w:t>进行</w:t>
      </w:r>
      <w:r w:rsidR="00505AFB">
        <w:rPr>
          <w:rStyle w:val="apple-style-span"/>
          <w:rFonts w:ascii="Verdana" w:hAnsi="Verdana" w:hint="eastAsia"/>
          <w:color w:val="000000"/>
          <w:sz w:val="24"/>
          <w:szCs w:val="24"/>
        </w:rPr>
        <w:t>导入，现在我们的流程是：先到平台导入学生的基本信息，然后再到业务管理开通对应的业务，这样的流程就让用户觉得平台操作起来非常繁琐，不便利。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其实，反过来，我们完全可以直接在用户执行完学生基本信息的导</w:t>
      </w:r>
      <w:r w:rsidR="0092202A">
        <w:rPr>
          <w:rStyle w:val="apple-style-span"/>
          <w:rFonts w:ascii="Verdana" w:hAnsi="Verdana" w:hint="eastAsia"/>
          <w:color w:val="000000"/>
          <w:sz w:val="24"/>
          <w:szCs w:val="24"/>
        </w:rPr>
        <w:t>入后，提示用户是否同时进行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业务</w:t>
      </w:r>
      <w:r w:rsidR="0092202A">
        <w:rPr>
          <w:rStyle w:val="apple-style-span"/>
          <w:rFonts w:ascii="Verdana" w:hAnsi="Verdana" w:hint="eastAsia"/>
          <w:color w:val="000000"/>
          <w:sz w:val="24"/>
          <w:szCs w:val="24"/>
        </w:rPr>
        <w:t>开通</w:t>
      </w:r>
      <w:r w:rsidR="00FD04F7">
        <w:rPr>
          <w:rStyle w:val="apple-style-span"/>
          <w:rFonts w:ascii="Verdana" w:hAnsi="Verdana" w:hint="eastAsia"/>
          <w:color w:val="000000"/>
          <w:sz w:val="24"/>
          <w:szCs w:val="24"/>
        </w:rPr>
        <w:t>的</w:t>
      </w:r>
      <w:r w:rsidR="0092202A">
        <w:rPr>
          <w:rStyle w:val="apple-style-span"/>
          <w:rFonts w:ascii="Verdana" w:hAnsi="Verdana" w:hint="eastAsia"/>
          <w:color w:val="000000"/>
          <w:sz w:val="24"/>
          <w:szCs w:val="24"/>
        </w:rPr>
        <w:t>操作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FD04F7">
        <w:rPr>
          <w:rStyle w:val="apple-style-span"/>
          <w:rFonts w:ascii="Verdana" w:hAnsi="Verdana" w:hint="eastAsia"/>
          <w:color w:val="000000"/>
          <w:sz w:val="24"/>
          <w:szCs w:val="24"/>
        </w:rPr>
        <w:t>让用户决定是否需要分步操作</w:t>
      </w:r>
      <w:r w:rsidR="004671C3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  <w:r w:rsidR="001A58FB">
        <w:rPr>
          <w:rStyle w:val="apple-style-span"/>
          <w:rFonts w:ascii="Verdana" w:hAnsi="Verdana" w:hint="eastAsia"/>
          <w:color w:val="000000"/>
          <w:sz w:val="24"/>
          <w:szCs w:val="24"/>
        </w:rPr>
        <w:t>这样做就会为用户提供最大的便利。</w:t>
      </w:r>
      <w:r w:rsidR="00A77DF8">
        <w:rPr>
          <w:rFonts w:ascii="Verdana" w:hAnsi="Verdana"/>
          <w:color w:val="000000"/>
          <w:szCs w:val="21"/>
        </w:rPr>
        <w:br/>
      </w:r>
      <w:r w:rsidR="00874085">
        <w:rPr>
          <w:rStyle w:val="apple-style-span"/>
          <w:rFonts w:hint="eastAsia"/>
          <w:sz w:val="24"/>
          <w:szCs w:val="24"/>
        </w:rPr>
        <w:t xml:space="preserve">    </w:t>
      </w:r>
      <w:r w:rsidR="003D0BEB" w:rsidRPr="00D46858">
        <w:rPr>
          <w:rStyle w:val="apple-style-span"/>
          <w:rFonts w:hint="eastAsia"/>
          <w:sz w:val="24"/>
          <w:szCs w:val="24"/>
        </w:rPr>
        <w:t>4</w:t>
      </w:r>
      <w:r w:rsidR="00921663" w:rsidRPr="00D46858">
        <w:rPr>
          <w:rStyle w:val="apple-style-span"/>
          <w:rFonts w:hint="eastAsia"/>
          <w:sz w:val="24"/>
          <w:szCs w:val="24"/>
        </w:rPr>
        <w:t>、</w:t>
      </w:r>
      <w:r w:rsidR="00172809" w:rsidRPr="00D46858">
        <w:rPr>
          <w:rStyle w:val="apple-style-span"/>
          <w:rFonts w:hint="eastAsia"/>
          <w:sz w:val="24"/>
          <w:szCs w:val="24"/>
        </w:rPr>
        <w:t>功能的易用性，</w:t>
      </w:r>
      <w:r w:rsidR="001258BA" w:rsidRPr="00D46858">
        <w:rPr>
          <w:rStyle w:val="apple-style-span"/>
          <w:rFonts w:hint="eastAsia"/>
          <w:sz w:val="24"/>
          <w:szCs w:val="24"/>
        </w:rPr>
        <w:t>通常地，同一个概念的功能或是产品</w:t>
      </w:r>
      <w:r w:rsidR="00B239C9" w:rsidRPr="00D46858">
        <w:rPr>
          <w:rStyle w:val="apple-style-span"/>
          <w:rFonts w:hint="eastAsia"/>
          <w:sz w:val="24"/>
          <w:szCs w:val="24"/>
        </w:rPr>
        <w:t>的不同实现</w:t>
      </w:r>
      <w:r w:rsidR="001258BA" w:rsidRPr="00D46858">
        <w:rPr>
          <w:rStyle w:val="apple-style-span"/>
          <w:rFonts w:hint="eastAsia"/>
          <w:sz w:val="24"/>
          <w:szCs w:val="24"/>
        </w:rPr>
        <w:t>，往往得到用户的评价都有所差异，其实根本的原因在于，功能的设计是否达到易用性</w:t>
      </w:r>
      <w:r w:rsidR="00260C84" w:rsidRPr="00D46858">
        <w:rPr>
          <w:rStyle w:val="apple-style-span"/>
          <w:rFonts w:hint="eastAsia"/>
          <w:sz w:val="24"/>
          <w:szCs w:val="24"/>
        </w:rPr>
        <w:t>的目的</w:t>
      </w:r>
      <w:r w:rsidR="001258BA" w:rsidRPr="00D46858">
        <w:rPr>
          <w:rStyle w:val="apple-style-span"/>
          <w:rFonts w:hint="eastAsia"/>
          <w:sz w:val="24"/>
          <w:szCs w:val="24"/>
        </w:rPr>
        <w:t>，</w:t>
      </w:r>
      <w:r w:rsidR="00A90CCF" w:rsidRPr="00D46858">
        <w:rPr>
          <w:rStyle w:val="apple-style-span"/>
          <w:rFonts w:hint="eastAsia"/>
          <w:sz w:val="24"/>
          <w:szCs w:val="24"/>
        </w:rPr>
        <w:t>能用与易用的给用户的体验效果相差很大。例如，平台上的短信发送功能，目前就已经有</w:t>
      </w:r>
      <w:r w:rsidR="00A90CCF" w:rsidRPr="00D46858">
        <w:rPr>
          <w:rStyle w:val="apple-style-span"/>
          <w:rFonts w:hint="eastAsia"/>
          <w:sz w:val="24"/>
          <w:szCs w:val="24"/>
        </w:rPr>
        <w:t>7-8</w:t>
      </w:r>
      <w:r w:rsidR="006637FA">
        <w:rPr>
          <w:rStyle w:val="apple-style-span"/>
          <w:rFonts w:hint="eastAsia"/>
          <w:sz w:val="24"/>
          <w:szCs w:val="24"/>
        </w:rPr>
        <w:t>种</w:t>
      </w:r>
      <w:r w:rsidR="00A90CCF" w:rsidRPr="00D46858">
        <w:rPr>
          <w:rStyle w:val="apple-style-span"/>
          <w:rFonts w:hint="eastAsia"/>
          <w:sz w:val="24"/>
          <w:szCs w:val="24"/>
        </w:rPr>
        <w:t>类型的短信发送</w:t>
      </w:r>
      <w:r w:rsidR="006637FA">
        <w:rPr>
          <w:rStyle w:val="apple-style-span"/>
          <w:rFonts w:hint="eastAsia"/>
          <w:sz w:val="24"/>
          <w:szCs w:val="24"/>
        </w:rPr>
        <w:t>方式</w:t>
      </w:r>
      <w:r w:rsidR="00A90CCF" w:rsidRPr="00D46858">
        <w:rPr>
          <w:rStyle w:val="apple-style-span"/>
          <w:rFonts w:hint="eastAsia"/>
          <w:sz w:val="24"/>
          <w:szCs w:val="24"/>
        </w:rPr>
        <w:t>，每个短信发送操作</w:t>
      </w:r>
      <w:r w:rsidR="00192AE7">
        <w:rPr>
          <w:rStyle w:val="apple-style-span"/>
          <w:rFonts w:hint="eastAsia"/>
          <w:sz w:val="24"/>
          <w:szCs w:val="24"/>
        </w:rPr>
        <w:t>平均</w:t>
      </w:r>
      <w:r w:rsidR="00A90CCF" w:rsidRPr="00D46858">
        <w:rPr>
          <w:rStyle w:val="apple-style-span"/>
          <w:rFonts w:hint="eastAsia"/>
          <w:sz w:val="24"/>
          <w:szCs w:val="24"/>
        </w:rPr>
        <w:t>需要</w:t>
      </w:r>
      <w:r w:rsidR="00A90CCF" w:rsidRPr="00D46858">
        <w:rPr>
          <w:rStyle w:val="apple-style-span"/>
          <w:rFonts w:hint="eastAsia"/>
          <w:sz w:val="24"/>
          <w:szCs w:val="24"/>
        </w:rPr>
        <w:t>6-7</w:t>
      </w:r>
      <w:r w:rsidR="000151C5">
        <w:rPr>
          <w:rStyle w:val="apple-style-span"/>
          <w:rFonts w:hint="eastAsia"/>
          <w:sz w:val="24"/>
          <w:szCs w:val="24"/>
        </w:rPr>
        <w:lastRenderedPageBreak/>
        <w:t>下的鼠标点击数</w:t>
      </w:r>
      <w:r w:rsidR="00A90CCF" w:rsidRPr="00D46858">
        <w:rPr>
          <w:rStyle w:val="apple-style-span"/>
          <w:rFonts w:hint="eastAsia"/>
          <w:sz w:val="24"/>
          <w:szCs w:val="24"/>
        </w:rPr>
        <w:t>。</w:t>
      </w:r>
      <w:r w:rsidR="00790124" w:rsidRPr="00D46858">
        <w:rPr>
          <w:rStyle w:val="apple-style-span"/>
          <w:rFonts w:hint="eastAsia"/>
          <w:sz w:val="24"/>
          <w:szCs w:val="24"/>
        </w:rPr>
        <w:t>这样的设计，不仅让用户觉得功能的复杂</w:t>
      </w:r>
      <w:r w:rsidR="00E148DE" w:rsidRPr="00D46858">
        <w:rPr>
          <w:rStyle w:val="apple-style-span"/>
          <w:rFonts w:hint="eastAsia"/>
          <w:sz w:val="24"/>
          <w:szCs w:val="24"/>
        </w:rPr>
        <w:t>、难用</w:t>
      </w:r>
      <w:r w:rsidR="00790124" w:rsidRPr="00D46858">
        <w:rPr>
          <w:rStyle w:val="apple-style-span"/>
          <w:rFonts w:hint="eastAsia"/>
          <w:sz w:val="24"/>
          <w:szCs w:val="24"/>
        </w:rPr>
        <w:t>，而且</w:t>
      </w:r>
      <w:r w:rsidR="00E148DE" w:rsidRPr="00D46858">
        <w:rPr>
          <w:rStyle w:val="apple-style-span"/>
          <w:rFonts w:hint="eastAsia"/>
          <w:sz w:val="24"/>
          <w:szCs w:val="24"/>
        </w:rPr>
        <w:t>容易</w:t>
      </w:r>
      <w:r w:rsidR="009C0881">
        <w:rPr>
          <w:rStyle w:val="apple-style-span"/>
          <w:rFonts w:hint="eastAsia"/>
          <w:sz w:val="24"/>
          <w:szCs w:val="24"/>
        </w:rPr>
        <w:t>觉得</w:t>
      </w:r>
      <w:r w:rsidR="008A1B5F" w:rsidRPr="00D46858">
        <w:rPr>
          <w:rStyle w:val="apple-style-span"/>
          <w:rFonts w:hint="eastAsia"/>
          <w:sz w:val="24"/>
          <w:szCs w:val="24"/>
        </w:rPr>
        <w:t>操作疲惫，</w:t>
      </w:r>
      <w:r w:rsidR="00F54ACF" w:rsidRPr="00D46858">
        <w:rPr>
          <w:rStyle w:val="apple-style-span"/>
          <w:rFonts w:hint="eastAsia"/>
          <w:sz w:val="24"/>
          <w:szCs w:val="24"/>
        </w:rPr>
        <w:t>直接</w:t>
      </w:r>
      <w:r w:rsidR="00CE100D" w:rsidRPr="00D46858">
        <w:rPr>
          <w:rStyle w:val="apple-style-span"/>
          <w:rFonts w:hint="eastAsia"/>
          <w:sz w:val="24"/>
          <w:szCs w:val="24"/>
        </w:rPr>
        <w:t>影响用户的短信量</w:t>
      </w:r>
      <w:r w:rsidR="00401A59" w:rsidRPr="00D46858">
        <w:rPr>
          <w:rStyle w:val="apple-style-span"/>
          <w:rFonts w:hint="eastAsia"/>
          <w:sz w:val="24"/>
          <w:szCs w:val="24"/>
        </w:rPr>
        <w:t>。</w:t>
      </w:r>
      <w:r w:rsidR="00FE6718" w:rsidRPr="00D46858">
        <w:rPr>
          <w:rStyle w:val="apple-style-span"/>
          <w:rFonts w:hint="eastAsia"/>
          <w:sz w:val="24"/>
          <w:szCs w:val="24"/>
        </w:rPr>
        <w:t>真正易用的功能，应该是遵循良好的交互设计原则，</w:t>
      </w:r>
      <w:r w:rsidR="00F233F0">
        <w:rPr>
          <w:rStyle w:val="apple-style-span"/>
          <w:rFonts w:hint="eastAsia"/>
          <w:sz w:val="24"/>
          <w:szCs w:val="24"/>
        </w:rPr>
        <w:t>我们可以</w:t>
      </w:r>
      <w:r w:rsidR="00434BB5">
        <w:rPr>
          <w:rStyle w:val="apple-style-span"/>
          <w:rFonts w:hint="eastAsia"/>
          <w:sz w:val="24"/>
          <w:szCs w:val="24"/>
        </w:rPr>
        <w:t>把自己想象成一个迟钝的、挑剔、易怒人</w:t>
      </w:r>
      <w:r w:rsidR="006729B7" w:rsidRPr="00D46858">
        <w:rPr>
          <w:rStyle w:val="apple-style-span"/>
          <w:rFonts w:hint="eastAsia"/>
          <w:sz w:val="24"/>
          <w:szCs w:val="24"/>
        </w:rPr>
        <w:t>来使用该</w:t>
      </w:r>
      <w:r w:rsidR="007605F2" w:rsidRPr="00D46858">
        <w:rPr>
          <w:rStyle w:val="apple-style-span"/>
          <w:rFonts w:hint="eastAsia"/>
          <w:sz w:val="24"/>
          <w:szCs w:val="24"/>
        </w:rPr>
        <w:t>功能；</w:t>
      </w:r>
      <w:r w:rsidR="00F233F0">
        <w:rPr>
          <w:rStyle w:val="apple-style-span"/>
          <w:rFonts w:hint="eastAsia"/>
          <w:sz w:val="24"/>
          <w:szCs w:val="24"/>
        </w:rPr>
        <w:t>然后再从开发者的角度</w:t>
      </w:r>
      <w:r w:rsidR="007605F2" w:rsidRPr="00D46858">
        <w:rPr>
          <w:rStyle w:val="apple-style-span"/>
          <w:rFonts w:hint="eastAsia"/>
          <w:sz w:val="24"/>
          <w:szCs w:val="24"/>
        </w:rPr>
        <w:t>抓主要矛盾，重点关注最常使用的交互点；擅长体会和学习业界优秀的交互案例，力求做到键盘少敲一下，鼠标易于点选，鼠标少移一段，照顾用户习惯。</w:t>
      </w:r>
      <w:r w:rsidR="00717B62" w:rsidRPr="00D46858">
        <w:rPr>
          <w:rStyle w:val="apple-style-span"/>
          <w:rFonts w:hint="eastAsia"/>
          <w:sz w:val="24"/>
          <w:szCs w:val="24"/>
        </w:rPr>
        <w:t>最大简约功能</w:t>
      </w:r>
      <w:r w:rsidR="008B4F02" w:rsidRPr="00D46858">
        <w:rPr>
          <w:rStyle w:val="apple-style-span"/>
          <w:rFonts w:hint="eastAsia"/>
          <w:sz w:val="24"/>
          <w:szCs w:val="24"/>
        </w:rPr>
        <w:t>操作上</w:t>
      </w:r>
      <w:r w:rsidR="00717B62" w:rsidRPr="00D46858">
        <w:rPr>
          <w:rStyle w:val="apple-style-span"/>
          <w:rFonts w:hint="eastAsia"/>
          <w:sz w:val="24"/>
          <w:szCs w:val="24"/>
        </w:rPr>
        <w:t>的复杂度。</w:t>
      </w:r>
    </w:p>
    <w:p w:rsidR="002063BB" w:rsidRPr="00D46858" w:rsidRDefault="00F97197" w:rsidP="00434BB5">
      <w:pPr>
        <w:ind w:firstLineChars="200" w:firstLine="480"/>
        <w:rPr>
          <w:rStyle w:val="apple-style-span"/>
          <w:rFonts w:ascii="Verdana" w:hAnsi="Verdana"/>
          <w:color w:val="000000"/>
          <w:sz w:val="24"/>
          <w:szCs w:val="24"/>
        </w:rPr>
      </w:pP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综上所述，通过以上几点去处理我们日常的</w:t>
      </w:r>
      <w:r w:rsidR="001954D7">
        <w:rPr>
          <w:rStyle w:val="apple-style-span"/>
          <w:rFonts w:ascii="Verdana" w:hAnsi="Verdana" w:hint="eastAsia"/>
          <w:color w:val="000000"/>
          <w:sz w:val="24"/>
          <w:szCs w:val="24"/>
        </w:rPr>
        <w:t>开发需求，</w:t>
      </w: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从</w:t>
      </w:r>
      <w:r w:rsidR="008E4A71">
        <w:rPr>
          <w:rStyle w:val="apple-style-span"/>
          <w:rFonts w:ascii="Verdana" w:hAnsi="Verdana" w:hint="eastAsia"/>
          <w:color w:val="000000"/>
          <w:sz w:val="24"/>
          <w:szCs w:val="24"/>
        </w:rPr>
        <w:t>完善产品的角度去思考用户的需求，力求为用户提供最</w:t>
      </w:r>
      <w:r w:rsidR="005F0A34">
        <w:rPr>
          <w:rStyle w:val="apple-style-span"/>
          <w:rFonts w:ascii="Verdana" w:hAnsi="Verdana" w:hint="eastAsia"/>
          <w:color w:val="000000"/>
          <w:sz w:val="24"/>
          <w:szCs w:val="24"/>
        </w:rPr>
        <w:t>便利的操作方式</w:t>
      </w:r>
      <w:r w:rsidR="00FD4E99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9F43DB">
        <w:rPr>
          <w:rStyle w:val="apple-style-span"/>
          <w:rFonts w:ascii="Verdana" w:hAnsi="Verdana" w:hint="eastAsia"/>
          <w:color w:val="000000"/>
          <w:sz w:val="24"/>
          <w:szCs w:val="24"/>
        </w:rPr>
        <w:t>以</w:t>
      </w:r>
      <w:r w:rsidR="00663D60">
        <w:rPr>
          <w:rStyle w:val="apple-style-span"/>
          <w:rFonts w:ascii="Verdana" w:hAnsi="Verdana" w:hint="eastAsia"/>
          <w:color w:val="000000"/>
          <w:sz w:val="24"/>
          <w:szCs w:val="24"/>
        </w:rPr>
        <w:t>提升校讯通平台</w:t>
      </w:r>
      <w:r w:rsidR="00FD4E99">
        <w:rPr>
          <w:rStyle w:val="apple-style-span"/>
          <w:rFonts w:ascii="Verdana" w:hAnsi="Verdana" w:hint="eastAsia"/>
          <w:color w:val="000000"/>
          <w:sz w:val="24"/>
          <w:szCs w:val="24"/>
        </w:rPr>
        <w:t>品牌</w:t>
      </w:r>
      <w:r w:rsidR="00663D60">
        <w:rPr>
          <w:rStyle w:val="apple-style-span"/>
          <w:rFonts w:ascii="Verdana" w:hAnsi="Verdana" w:hint="eastAsia"/>
          <w:color w:val="000000"/>
          <w:sz w:val="24"/>
          <w:szCs w:val="24"/>
        </w:rPr>
        <w:t>的魅力</w:t>
      </w:r>
      <w:r w:rsidR="00FD4E99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</w:p>
    <w:sectPr w:rsidR="002063BB" w:rsidRPr="00D46858" w:rsidSect="00561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9AF" w:rsidRDefault="005819AF" w:rsidP="00C4633E">
      <w:r>
        <w:separator/>
      </w:r>
    </w:p>
  </w:endnote>
  <w:endnote w:type="continuationSeparator" w:id="0">
    <w:p w:rsidR="005819AF" w:rsidRDefault="005819AF" w:rsidP="00C4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9AF" w:rsidRDefault="005819AF" w:rsidP="00C4633E">
      <w:r>
        <w:separator/>
      </w:r>
    </w:p>
  </w:footnote>
  <w:footnote w:type="continuationSeparator" w:id="0">
    <w:p w:rsidR="005819AF" w:rsidRDefault="005819AF" w:rsidP="00C46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1B00"/>
    <w:rsid w:val="000151C5"/>
    <w:rsid w:val="00053DAC"/>
    <w:rsid w:val="00062A45"/>
    <w:rsid w:val="00087279"/>
    <w:rsid w:val="000D266E"/>
    <w:rsid w:val="000E65B9"/>
    <w:rsid w:val="00103B41"/>
    <w:rsid w:val="001214AA"/>
    <w:rsid w:val="001258BA"/>
    <w:rsid w:val="001376F6"/>
    <w:rsid w:val="00172809"/>
    <w:rsid w:val="00192AE7"/>
    <w:rsid w:val="001954D7"/>
    <w:rsid w:val="001973E1"/>
    <w:rsid w:val="001A58FB"/>
    <w:rsid w:val="001A5DFB"/>
    <w:rsid w:val="001F262A"/>
    <w:rsid w:val="00221E3A"/>
    <w:rsid w:val="0022468A"/>
    <w:rsid w:val="0022497C"/>
    <w:rsid w:val="00235B77"/>
    <w:rsid w:val="00245C22"/>
    <w:rsid w:val="00260C84"/>
    <w:rsid w:val="00264B44"/>
    <w:rsid w:val="00270FCB"/>
    <w:rsid w:val="00287C99"/>
    <w:rsid w:val="002C0F6B"/>
    <w:rsid w:val="002D7F99"/>
    <w:rsid w:val="002E117F"/>
    <w:rsid w:val="002E35D7"/>
    <w:rsid w:val="00301B00"/>
    <w:rsid w:val="003268A7"/>
    <w:rsid w:val="00346CFD"/>
    <w:rsid w:val="00397E9A"/>
    <w:rsid w:val="003D070C"/>
    <w:rsid w:val="003D0BEB"/>
    <w:rsid w:val="003F585C"/>
    <w:rsid w:val="003F6FBB"/>
    <w:rsid w:val="00401A59"/>
    <w:rsid w:val="0040414E"/>
    <w:rsid w:val="00426366"/>
    <w:rsid w:val="00434BB5"/>
    <w:rsid w:val="00457867"/>
    <w:rsid w:val="004671C3"/>
    <w:rsid w:val="004939F8"/>
    <w:rsid w:val="004A4D0F"/>
    <w:rsid w:val="004D1A68"/>
    <w:rsid w:val="004F1944"/>
    <w:rsid w:val="00505AFB"/>
    <w:rsid w:val="00530709"/>
    <w:rsid w:val="00543597"/>
    <w:rsid w:val="005449A0"/>
    <w:rsid w:val="0056190C"/>
    <w:rsid w:val="00580D77"/>
    <w:rsid w:val="005819AF"/>
    <w:rsid w:val="00587AE4"/>
    <w:rsid w:val="00597D70"/>
    <w:rsid w:val="005B5352"/>
    <w:rsid w:val="005F0A34"/>
    <w:rsid w:val="0060369A"/>
    <w:rsid w:val="00623A0D"/>
    <w:rsid w:val="006334BA"/>
    <w:rsid w:val="00642651"/>
    <w:rsid w:val="00647DD6"/>
    <w:rsid w:val="006637FA"/>
    <w:rsid w:val="00663D60"/>
    <w:rsid w:val="006729B7"/>
    <w:rsid w:val="00673209"/>
    <w:rsid w:val="00680FE8"/>
    <w:rsid w:val="00682A49"/>
    <w:rsid w:val="006B4045"/>
    <w:rsid w:val="006C178F"/>
    <w:rsid w:val="006C49BE"/>
    <w:rsid w:val="00717B62"/>
    <w:rsid w:val="007605F2"/>
    <w:rsid w:val="00771480"/>
    <w:rsid w:val="007841D1"/>
    <w:rsid w:val="00790124"/>
    <w:rsid w:val="007D4A04"/>
    <w:rsid w:val="008028C0"/>
    <w:rsid w:val="00813504"/>
    <w:rsid w:val="00872531"/>
    <w:rsid w:val="00874085"/>
    <w:rsid w:val="008A13C5"/>
    <w:rsid w:val="008A1B5F"/>
    <w:rsid w:val="008A7A2B"/>
    <w:rsid w:val="008B4F02"/>
    <w:rsid w:val="008B6395"/>
    <w:rsid w:val="008E4A71"/>
    <w:rsid w:val="00917AB0"/>
    <w:rsid w:val="00921663"/>
    <w:rsid w:val="0092202A"/>
    <w:rsid w:val="009312CD"/>
    <w:rsid w:val="009414A0"/>
    <w:rsid w:val="00994366"/>
    <w:rsid w:val="009B3FBF"/>
    <w:rsid w:val="009C0881"/>
    <w:rsid w:val="009D40CE"/>
    <w:rsid w:val="009F43DB"/>
    <w:rsid w:val="00A77DF8"/>
    <w:rsid w:val="00A84FC6"/>
    <w:rsid w:val="00A90CCF"/>
    <w:rsid w:val="00A9266A"/>
    <w:rsid w:val="00A97EE0"/>
    <w:rsid w:val="00AA3FE4"/>
    <w:rsid w:val="00AA7E34"/>
    <w:rsid w:val="00AB77BA"/>
    <w:rsid w:val="00AC6101"/>
    <w:rsid w:val="00AD1EB6"/>
    <w:rsid w:val="00B00A3A"/>
    <w:rsid w:val="00B02BDF"/>
    <w:rsid w:val="00B22ECA"/>
    <w:rsid w:val="00B239C9"/>
    <w:rsid w:val="00B408AF"/>
    <w:rsid w:val="00B43670"/>
    <w:rsid w:val="00B4566B"/>
    <w:rsid w:val="00B616C5"/>
    <w:rsid w:val="00B64BB9"/>
    <w:rsid w:val="00B679B4"/>
    <w:rsid w:val="00BA5419"/>
    <w:rsid w:val="00BD2C0C"/>
    <w:rsid w:val="00BE76DA"/>
    <w:rsid w:val="00C15508"/>
    <w:rsid w:val="00C156E6"/>
    <w:rsid w:val="00C224B6"/>
    <w:rsid w:val="00C4633E"/>
    <w:rsid w:val="00C70D35"/>
    <w:rsid w:val="00C915EB"/>
    <w:rsid w:val="00CA7095"/>
    <w:rsid w:val="00CC35F4"/>
    <w:rsid w:val="00CE100D"/>
    <w:rsid w:val="00D042E8"/>
    <w:rsid w:val="00D056B9"/>
    <w:rsid w:val="00D153A5"/>
    <w:rsid w:val="00D20C42"/>
    <w:rsid w:val="00D46858"/>
    <w:rsid w:val="00D50BBC"/>
    <w:rsid w:val="00D62856"/>
    <w:rsid w:val="00D6625E"/>
    <w:rsid w:val="00DB0FFE"/>
    <w:rsid w:val="00DD78C3"/>
    <w:rsid w:val="00E148DE"/>
    <w:rsid w:val="00E656F0"/>
    <w:rsid w:val="00E66229"/>
    <w:rsid w:val="00E74CF8"/>
    <w:rsid w:val="00E87702"/>
    <w:rsid w:val="00EC0DF6"/>
    <w:rsid w:val="00F05035"/>
    <w:rsid w:val="00F063E6"/>
    <w:rsid w:val="00F07E93"/>
    <w:rsid w:val="00F209D7"/>
    <w:rsid w:val="00F233F0"/>
    <w:rsid w:val="00F306DE"/>
    <w:rsid w:val="00F4754F"/>
    <w:rsid w:val="00F53DEF"/>
    <w:rsid w:val="00F54ACF"/>
    <w:rsid w:val="00F97197"/>
    <w:rsid w:val="00FA1C64"/>
    <w:rsid w:val="00FA4246"/>
    <w:rsid w:val="00FA4B0F"/>
    <w:rsid w:val="00FD04F7"/>
    <w:rsid w:val="00FD4E99"/>
    <w:rsid w:val="00FD7BC3"/>
    <w:rsid w:val="00FE6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77DF8"/>
  </w:style>
  <w:style w:type="character" w:customStyle="1" w:styleId="apple-converted-space">
    <w:name w:val="apple-converted-space"/>
    <w:basedOn w:val="a0"/>
    <w:rsid w:val="00A77DF8"/>
  </w:style>
  <w:style w:type="paragraph" w:styleId="a3">
    <w:name w:val="header"/>
    <w:basedOn w:val="a"/>
    <w:link w:val="Char"/>
    <w:uiPriority w:val="99"/>
    <w:semiHidden/>
    <w:unhideWhenUsed/>
    <w:rsid w:val="00C4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3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1A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A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77DF8"/>
  </w:style>
  <w:style w:type="character" w:customStyle="1" w:styleId="apple-converted-space">
    <w:name w:val="apple-converted-space"/>
    <w:basedOn w:val="a0"/>
    <w:rsid w:val="00A7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7CC4C-96CD-42A2-88D4-E707C80E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254</Words>
  <Characters>1451</Characters>
  <Application>Microsoft Office Word</Application>
  <DocSecurity>0</DocSecurity>
  <Lines>12</Lines>
  <Paragraphs>3</Paragraphs>
  <ScaleCrop>false</ScaleCrop>
  <Company>微软中国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257</cp:revision>
  <dcterms:created xsi:type="dcterms:W3CDTF">2011-10-18T15:02:00Z</dcterms:created>
  <dcterms:modified xsi:type="dcterms:W3CDTF">2011-10-19T15:51:00Z</dcterms:modified>
</cp:coreProperties>
</file>